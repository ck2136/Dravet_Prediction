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BDCC7" w14:textId="0646CB99" w:rsidR="00B51E04" w:rsidRPr="000C4D10" w:rsidRDefault="00900F1C" w:rsidP="000C4D10">
      <w:pPr>
        <w:pStyle w:val="BodyText"/>
        <w:spacing w:line="480" w:lineRule="auto"/>
        <w:rPr>
          <w:sz w:val="24"/>
        </w:rPr>
      </w:pPr>
      <w:r>
        <w:rPr>
          <w:sz w:val="24"/>
        </w:rPr>
        <w:t>Derivation</w:t>
      </w:r>
      <w:r w:rsidR="008F0F80">
        <w:rPr>
          <w:sz w:val="24"/>
        </w:rPr>
        <w:t xml:space="preserve">, </w:t>
      </w:r>
      <w:r>
        <w:rPr>
          <w:sz w:val="24"/>
        </w:rPr>
        <w:t>Validation</w:t>
      </w:r>
      <w:r w:rsidR="008F0F80">
        <w:rPr>
          <w:sz w:val="24"/>
        </w:rPr>
        <w:t>, and Testing</w:t>
      </w:r>
      <w:r>
        <w:rPr>
          <w:sz w:val="24"/>
        </w:rPr>
        <w:t xml:space="preserve"> of Novel Prediction Model to Identify Severe vs. Non-severe Epilepsy Patients</w:t>
      </w:r>
    </w:p>
    <w:p w14:paraId="55F1B820" w14:textId="67F00404" w:rsidR="00817716" w:rsidRPr="002344C7" w:rsidRDefault="00CC7689" w:rsidP="009B681F">
      <w:pPr>
        <w:spacing w:line="480" w:lineRule="auto"/>
        <w:jc w:val="center"/>
        <w:rPr>
          <w:lang w:val="sv-SE"/>
        </w:rPr>
      </w:pPr>
      <w:r w:rsidRPr="002344C7">
        <w:rPr>
          <w:lang w:val="sv-SE"/>
        </w:rPr>
        <w:t>Chong H. Kim</w:t>
      </w:r>
      <w:r w:rsidR="00817716" w:rsidRPr="002344C7">
        <w:rPr>
          <w:vertAlign w:val="superscript"/>
          <w:lang w:val="sv-SE"/>
        </w:rPr>
        <w:t>1</w:t>
      </w:r>
      <w:r w:rsidR="0049189D" w:rsidRPr="002344C7">
        <w:rPr>
          <w:lang w:val="sv-SE"/>
        </w:rPr>
        <w:t xml:space="preserve">, </w:t>
      </w:r>
      <w:r w:rsidR="00156338" w:rsidRPr="002344C7">
        <w:rPr>
          <w:lang w:val="sv-SE"/>
        </w:rPr>
        <w:t xml:space="preserve">Ryan </w:t>
      </w:r>
      <w:ins w:id="0" w:author="Ryan Hansen" w:date="2017-07-13T10:10:00Z">
        <w:r w:rsidR="00761702">
          <w:rPr>
            <w:lang w:val="sv-SE"/>
          </w:rPr>
          <w:t xml:space="preserve">N. </w:t>
        </w:r>
      </w:ins>
      <w:r w:rsidR="00156338" w:rsidRPr="002344C7">
        <w:rPr>
          <w:lang w:val="sv-SE"/>
        </w:rPr>
        <w:t>Hansen</w:t>
      </w:r>
      <w:r w:rsidR="00A66E26" w:rsidRPr="002344C7">
        <w:rPr>
          <w:vertAlign w:val="superscript"/>
          <w:lang w:val="sv-SE"/>
        </w:rPr>
        <w:t>2</w:t>
      </w:r>
      <w:r w:rsidR="0018369F" w:rsidRPr="002344C7">
        <w:rPr>
          <w:lang w:val="sv-SE"/>
        </w:rPr>
        <w:t xml:space="preserve">, </w:t>
      </w:r>
      <w:r w:rsidR="0049189D" w:rsidRPr="002344C7">
        <w:rPr>
          <w:lang w:val="sv-SE"/>
        </w:rPr>
        <w:t>Jonathan D. Campbell</w:t>
      </w:r>
      <w:r w:rsidR="009B681F" w:rsidRPr="002344C7">
        <w:rPr>
          <w:vertAlign w:val="superscript"/>
          <w:lang w:val="sv-SE"/>
        </w:rPr>
        <w:t>1</w:t>
      </w:r>
    </w:p>
    <w:p w14:paraId="35318ACD" w14:textId="77777777" w:rsidR="00CC7689" w:rsidRDefault="00817716" w:rsidP="00CC7689">
      <w:pPr>
        <w:spacing w:line="480" w:lineRule="auto"/>
        <w:jc w:val="center"/>
        <w:rPr>
          <w:i/>
          <w:iCs/>
        </w:rPr>
      </w:pPr>
      <w:r>
        <w:rPr>
          <w:i/>
          <w:iCs/>
          <w:vertAlign w:val="superscript"/>
        </w:rPr>
        <w:t>1</w:t>
      </w:r>
      <w:r w:rsidR="00CC7689" w:rsidRPr="00CC7689">
        <w:rPr>
          <w:i/>
          <w:iCs/>
        </w:rPr>
        <w:t xml:space="preserve"> </w:t>
      </w:r>
      <w:r w:rsidR="00CC7689" w:rsidRPr="00C74745">
        <w:rPr>
          <w:i/>
          <w:iCs/>
        </w:rPr>
        <w:t xml:space="preserve">Department of </w:t>
      </w:r>
      <w:r w:rsidR="00CC7689">
        <w:rPr>
          <w:i/>
          <w:iCs/>
        </w:rPr>
        <w:t>Clinical Pharmacy</w:t>
      </w:r>
      <w:r w:rsidR="00CC7689" w:rsidRPr="00C74745">
        <w:rPr>
          <w:i/>
          <w:iCs/>
        </w:rPr>
        <w:t xml:space="preserve">, </w:t>
      </w:r>
      <w:r w:rsidR="00CC7689">
        <w:rPr>
          <w:i/>
          <w:iCs/>
        </w:rPr>
        <w:t>University of Colorado Anschutz Medical Campus</w:t>
      </w:r>
    </w:p>
    <w:p w14:paraId="3F0F8AD9" w14:textId="0C0C39F6" w:rsidR="0049189D" w:rsidRDefault="000542ED" w:rsidP="00156338">
      <w:pPr>
        <w:spacing w:line="360" w:lineRule="auto"/>
        <w:jc w:val="center"/>
        <w:rPr>
          <w:i/>
          <w:iCs/>
        </w:rPr>
      </w:pPr>
      <w:r>
        <w:rPr>
          <w:i/>
          <w:szCs w:val="22"/>
          <w:vertAlign w:val="superscript"/>
        </w:rPr>
        <w:t xml:space="preserve">2 </w:t>
      </w:r>
      <w:r w:rsidR="00156338" w:rsidRPr="00156338">
        <w:rPr>
          <w:i/>
        </w:rPr>
        <w:t xml:space="preserve">School of Pharmacy, University of </w:t>
      </w:r>
      <w:r w:rsidR="00156338" w:rsidRPr="00156338">
        <w:rPr>
          <w:rStyle w:val="highlight"/>
          <w:i/>
        </w:rPr>
        <w:t>Washington</w:t>
      </w:r>
      <w:r w:rsidR="00156338" w:rsidRPr="00156338">
        <w:rPr>
          <w:i/>
        </w:rPr>
        <w:t>, Seattle, WA, USA.</w:t>
      </w:r>
    </w:p>
    <w:p w14:paraId="524E6B04" w14:textId="77777777" w:rsidR="00817716" w:rsidRDefault="00817716" w:rsidP="00B51E04">
      <w:pPr>
        <w:spacing w:line="480" w:lineRule="auto"/>
        <w:rPr>
          <w:b/>
          <w:bCs/>
        </w:rPr>
      </w:pPr>
    </w:p>
    <w:p w14:paraId="256C5D89" w14:textId="77777777" w:rsidR="00B51E04" w:rsidRDefault="00B51E04" w:rsidP="00B51E04">
      <w:pPr>
        <w:spacing w:line="480" w:lineRule="auto"/>
        <w:rPr>
          <w:b/>
          <w:bCs/>
        </w:rPr>
      </w:pPr>
      <w:r>
        <w:rPr>
          <w:b/>
          <w:bCs/>
        </w:rPr>
        <w:t>ABSTRACT:</w:t>
      </w:r>
    </w:p>
    <w:p w14:paraId="494D0585" w14:textId="558ACC68" w:rsidR="00CC7689" w:rsidRDefault="00802142" w:rsidP="00083ED8">
      <w:pPr>
        <w:spacing w:line="480" w:lineRule="auto"/>
        <w:rPr>
          <w:bCs/>
        </w:rPr>
      </w:pPr>
      <w:bookmarkStart w:id="1" w:name="_GoBack"/>
      <w:r w:rsidRPr="007A28C2">
        <w:rPr>
          <w:bCs/>
          <w:i/>
        </w:rPr>
        <w:t>Objectives</w:t>
      </w:r>
      <w:r>
        <w:rPr>
          <w:bCs/>
        </w:rPr>
        <w:t>:</w:t>
      </w:r>
      <w:r w:rsidR="00BC48B2">
        <w:rPr>
          <w:bCs/>
        </w:rPr>
        <w:t xml:space="preserve"> </w:t>
      </w:r>
      <w:proofErr w:type="spellStart"/>
      <w:r w:rsidR="006B42FB" w:rsidRPr="00D65C94">
        <w:t>Dravet</w:t>
      </w:r>
      <w:proofErr w:type="spellEnd"/>
      <w:r w:rsidR="006B42FB" w:rsidRPr="00D65C94">
        <w:t xml:space="preserve"> Syndrome (DS) is a rare</w:t>
      </w:r>
      <w:del w:id="2" w:author="Ryan Hansen" w:date="2017-07-13T10:10:00Z">
        <w:r w:rsidR="006B42FB" w:rsidRPr="00D65C94" w:rsidDel="00761702">
          <w:delText xml:space="preserve">, </w:delText>
        </w:r>
      </w:del>
      <w:ins w:id="3" w:author="Ryan Hansen" w:date="2017-07-13T10:10:00Z">
        <w:r w:rsidR="00761702">
          <w:t xml:space="preserve"> and</w:t>
        </w:r>
        <w:r w:rsidR="00761702" w:rsidRPr="00D65C94">
          <w:t xml:space="preserve"> </w:t>
        </w:r>
      </w:ins>
      <w:r w:rsidR="006B42FB" w:rsidRPr="00D65C94">
        <w:t>devastating epileptic encephalopathy marked by frequent and multiple seizure types</w:t>
      </w:r>
      <w:r w:rsidR="006B42FB">
        <w:t>.</w:t>
      </w:r>
      <w:r w:rsidR="006B42FB">
        <w:rPr>
          <w:bCs/>
        </w:rPr>
        <w:t xml:space="preserve"> </w:t>
      </w:r>
      <w:del w:id="4" w:author="Ryan Hansen" w:date="2017-07-13T10:10:00Z">
        <w:r w:rsidR="000F79BB" w:rsidDel="00761702">
          <w:rPr>
            <w:bCs/>
          </w:rPr>
          <w:delText xml:space="preserve">There </w:delText>
        </w:r>
      </w:del>
      <w:ins w:id="5" w:author="Ryan Hansen" w:date="2017-07-13T21:54:00Z">
        <w:r w:rsidR="00083ED8">
          <w:rPr>
            <w:bCs/>
          </w:rPr>
          <w:t>T</w:t>
        </w:r>
      </w:ins>
      <w:ins w:id="6" w:author="Ryan Hansen" w:date="2017-07-13T10:10:00Z">
        <w:r w:rsidR="00761702">
          <w:rPr>
            <w:bCs/>
          </w:rPr>
          <w:t xml:space="preserve">here </w:t>
        </w:r>
      </w:ins>
      <w:ins w:id="7" w:author="Ryan Hansen" w:date="2017-07-13T21:54:00Z">
        <w:r w:rsidR="00083ED8">
          <w:rPr>
            <w:bCs/>
          </w:rPr>
          <w:t>are</w:t>
        </w:r>
      </w:ins>
      <w:del w:id="8" w:author="Ryan Hansen" w:date="2017-07-13T21:54:00Z">
        <w:r w:rsidR="000F79BB" w:rsidDel="00083ED8">
          <w:rPr>
            <w:bCs/>
          </w:rPr>
          <w:delText>is</w:delText>
        </w:r>
      </w:del>
      <w:r w:rsidR="000F79BB">
        <w:rPr>
          <w:bCs/>
        </w:rPr>
        <w:t xml:space="preserve"> no </w:t>
      </w:r>
      <w:del w:id="9" w:author="Ryan Hansen" w:date="2017-07-13T10:10:00Z">
        <w:r w:rsidR="000F79BB" w:rsidDel="00761702">
          <w:rPr>
            <w:bCs/>
          </w:rPr>
          <w:delText xml:space="preserve">known </w:delText>
        </w:r>
      </w:del>
      <w:del w:id="10" w:author="Ryan Hansen" w:date="2017-07-13T21:54:00Z">
        <w:r w:rsidR="000F79BB" w:rsidDel="00083ED8">
          <w:rPr>
            <w:bCs/>
          </w:rPr>
          <w:delText xml:space="preserve">Internationally Classification of Disease version 9 (ICD-9) </w:delText>
        </w:r>
        <w:r w:rsidR="006B42FB" w:rsidDel="00083ED8">
          <w:rPr>
            <w:bCs/>
          </w:rPr>
          <w:delText>or</w:delText>
        </w:r>
        <w:r w:rsidR="000F79BB" w:rsidDel="00083ED8">
          <w:rPr>
            <w:bCs/>
          </w:rPr>
          <w:delText xml:space="preserve"> ICD-10 code</w:delText>
        </w:r>
      </w:del>
      <w:ins w:id="11" w:author="Ryan Hansen" w:date="2017-07-13T21:54:00Z">
        <w:r w:rsidR="00083ED8">
          <w:rPr>
            <w:bCs/>
          </w:rPr>
          <w:t>standardized diagnosis codes</w:t>
        </w:r>
      </w:ins>
      <w:r w:rsidR="006B42FB">
        <w:rPr>
          <w:bCs/>
        </w:rPr>
        <w:t xml:space="preserve"> </w:t>
      </w:r>
      <w:del w:id="12" w:author="Ryan Hansen" w:date="2017-07-13T10:11:00Z">
        <w:r w:rsidR="006B42FB" w:rsidDel="00761702">
          <w:rPr>
            <w:bCs/>
          </w:rPr>
          <w:delText>that is</w:delText>
        </w:r>
        <w:r w:rsidR="000F79BB" w:rsidDel="00761702">
          <w:rPr>
            <w:bCs/>
          </w:rPr>
          <w:delText xml:space="preserve"> </w:delText>
        </w:r>
        <w:r w:rsidR="006B42FB" w:rsidDel="00761702">
          <w:rPr>
            <w:bCs/>
          </w:rPr>
          <w:delText xml:space="preserve">only </w:delText>
        </w:r>
        <w:r w:rsidR="000F79BB" w:rsidDel="00761702">
          <w:rPr>
            <w:bCs/>
          </w:rPr>
          <w:delText>used</w:delText>
        </w:r>
      </w:del>
      <w:ins w:id="13" w:author="Ryan Hansen" w:date="2017-07-13T10:11:00Z">
        <w:r w:rsidR="00761702">
          <w:rPr>
            <w:bCs/>
          </w:rPr>
          <w:t>assigned exclusively</w:t>
        </w:r>
      </w:ins>
      <w:r w:rsidR="000F79BB">
        <w:rPr>
          <w:bCs/>
        </w:rPr>
        <w:t xml:space="preserve"> </w:t>
      </w:r>
      <w:r w:rsidR="006B42FB">
        <w:rPr>
          <w:bCs/>
        </w:rPr>
        <w:t>for DS or other severe forms of childhood epilepsy</w:t>
      </w:r>
      <w:r w:rsidR="000F79BB">
        <w:rPr>
          <w:bCs/>
        </w:rPr>
        <w:t xml:space="preserve">. </w:t>
      </w:r>
      <w:del w:id="14" w:author="Ryan Hansen" w:date="2017-07-13T21:55:00Z">
        <w:r w:rsidR="00656494" w:rsidDel="00083ED8">
          <w:rPr>
            <w:bCs/>
          </w:rPr>
          <w:delText>This study</w:delText>
        </w:r>
      </w:del>
      <w:ins w:id="15" w:author="Ryan Hansen" w:date="2017-07-13T21:55:00Z">
        <w:r w:rsidR="00083ED8">
          <w:rPr>
            <w:bCs/>
          </w:rPr>
          <w:t>We</w:t>
        </w:r>
      </w:ins>
      <w:r w:rsidR="00656494">
        <w:rPr>
          <w:bCs/>
        </w:rPr>
        <w:t xml:space="preserve"> </w:t>
      </w:r>
      <w:del w:id="16" w:author="Ryan Hansen" w:date="2017-07-13T10:11:00Z">
        <w:r w:rsidR="00656494" w:rsidDel="00761702">
          <w:rPr>
            <w:bCs/>
          </w:rPr>
          <w:delText xml:space="preserve">aims </w:delText>
        </w:r>
      </w:del>
      <w:ins w:id="17" w:author="Ryan Hansen" w:date="2017-07-13T10:11:00Z">
        <w:r w:rsidR="00761702">
          <w:rPr>
            <w:bCs/>
          </w:rPr>
          <w:t xml:space="preserve">aimed </w:t>
        </w:r>
      </w:ins>
      <w:r w:rsidR="00656494">
        <w:rPr>
          <w:bCs/>
        </w:rPr>
        <w:t>to</w:t>
      </w:r>
      <w:r w:rsidR="00477655">
        <w:rPr>
          <w:bCs/>
        </w:rPr>
        <w:t xml:space="preserve"> </w:t>
      </w:r>
      <w:r w:rsidR="000F79BB">
        <w:rPr>
          <w:bCs/>
        </w:rPr>
        <w:t>develop and validate a prediction model</w:t>
      </w:r>
      <w:del w:id="18" w:author="Ryan Hansen" w:date="2017-07-13T21:55:00Z">
        <w:r w:rsidR="000F79BB" w:rsidDel="00083ED8">
          <w:rPr>
            <w:bCs/>
          </w:rPr>
          <w:delText xml:space="preserve"> that can be used</w:delText>
        </w:r>
      </w:del>
      <w:r w:rsidR="000F79BB">
        <w:rPr>
          <w:bCs/>
        </w:rPr>
        <w:t xml:space="preserve"> to </w:t>
      </w:r>
      <w:del w:id="19" w:author="Ryan Hansen" w:date="2017-07-13T10:11:00Z">
        <w:r w:rsidR="000F79BB" w:rsidDel="00761702">
          <w:rPr>
            <w:bCs/>
          </w:rPr>
          <w:delText xml:space="preserve">predict </w:delText>
        </w:r>
      </w:del>
      <w:ins w:id="20" w:author="Ryan Hansen" w:date="2017-07-13T10:11:00Z">
        <w:r w:rsidR="00761702">
          <w:rPr>
            <w:bCs/>
          </w:rPr>
          <w:t xml:space="preserve">differentiate </w:t>
        </w:r>
      </w:ins>
      <w:r w:rsidR="000F79BB">
        <w:rPr>
          <w:bCs/>
        </w:rPr>
        <w:t>severe and non-severe forms of epilepsy</w:t>
      </w:r>
      <w:ins w:id="21" w:author="Ryan Hansen" w:date="2017-07-13T10:11:00Z">
        <w:r w:rsidR="00761702">
          <w:rPr>
            <w:bCs/>
          </w:rPr>
          <w:t xml:space="preserve"> in medical claims data</w:t>
        </w:r>
      </w:ins>
      <w:r w:rsidR="000F79BB">
        <w:rPr>
          <w:bCs/>
        </w:rPr>
        <w:t>.</w:t>
      </w:r>
    </w:p>
    <w:p w14:paraId="2679E0C9" w14:textId="77777777" w:rsidR="000F79BB" w:rsidRDefault="000F79BB" w:rsidP="00656494">
      <w:pPr>
        <w:spacing w:line="480" w:lineRule="auto"/>
        <w:rPr>
          <w:bCs/>
        </w:rPr>
      </w:pPr>
    </w:p>
    <w:p w14:paraId="1BFDDC48" w14:textId="4C8C8691" w:rsidR="007479FA" w:rsidRDefault="0037366D" w:rsidP="00083ED8">
      <w:pPr>
        <w:spacing w:line="480" w:lineRule="auto"/>
        <w:rPr>
          <w:bCs/>
        </w:rPr>
      </w:pPr>
      <w:r w:rsidRPr="007A28C2">
        <w:rPr>
          <w:bCs/>
          <w:i/>
        </w:rPr>
        <w:t>Methods</w:t>
      </w:r>
      <w:r>
        <w:rPr>
          <w:bCs/>
        </w:rPr>
        <w:t xml:space="preserve">: </w:t>
      </w:r>
      <w:del w:id="22" w:author="Ryan Hansen" w:date="2017-07-13T21:55:00Z">
        <w:r w:rsidR="000F79BB" w:rsidDel="00083ED8">
          <w:rPr>
            <w:bCs/>
          </w:rPr>
          <w:delText xml:space="preserve">The </w:delText>
        </w:r>
        <w:r w:rsidR="00D56DA8" w:rsidDel="00083ED8">
          <w:rPr>
            <w:bCs/>
          </w:rPr>
          <w:delText>study</w:delText>
        </w:r>
      </w:del>
      <w:ins w:id="23" w:author="Ryan Hansen" w:date="2017-07-13T21:55:00Z">
        <w:r w:rsidR="00083ED8">
          <w:rPr>
            <w:bCs/>
          </w:rPr>
          <w:t>Our</w:t>
        </w:r>
      </w:ins>
      <w:r w:rsidR="00D56DA8">
        <w:rPr>
          <w:bCs/>
        </w:rPr>
        <w:t xml:space="preserve"> sample</w:t>
      </w:r>
      <w:r w:rsidR="000F79BB">
        <w:rPr>
          <w:bCs/>
        </w:rPr>
        <w:t xml:space="preserve"> consist</w:t>
      </w:r>
      <w:r w:rsidR="00A60665">
        <w:rPr>
          <w:bCs/>
        </w:rPr>
        <w:t>ed</w:t>
      </w:r>
      <w:r w:rsidR="000F79BB">
        <w:rPr>
          <w:bCs/>
        </w:rPr>
        <w:t xml:space="preserve"> of clinically confirmed DS patients</w:t>
      </w:r>
      <w:ins w:id="24" w:author="김종훈" w:date="2017-07-14T09:24:00Z">
        <w:r w:rsidR="00DA60E0">
          <w:rPr>
            <w:bCs/>
          </w:rPr>
          <w:t xml:space="preserve"> (n=75)</w:t>
        </w:r>
      </w:ins>
      <w:ins w:id="25" w:author="Ryan Hansen" w:date="2017-07-13T21:56:00Z">
        <w:r w:rsidR="00083ED8">
          <w:rPr>
            <w:bCs/>
          </w:rPr>
          <w:t>,</w:t>
        </w:r>
      </w:ins>
      <w:r w:rsidR="000F79BB">
        <w:rPr>
          <w:bCs/>
        </w:rPr>
        <w:t xml:space="preserve"> </w:t>
      </w:r>
      <w:del w:id="26" w:author="Ryan Hansen" w:date="2017-07-13T10:14:00Z">
        <w:r w:rsidR="000F79BB" w:rsidDel="00D516C3">
          <w:rPr>
            <w:bCs/>
          </w:rPr>
          <w:delText>in addition to two comparator populations</w:delText>
        </w:r>
      </w:del>
      <w:del w:id="27" w:author="Ryan Hansen" w:date="2017-07-13T10:15:00Z">
        <w:r w:rsidR="00D56DA8" w:rsidDel="00D516C3">
          <w:rPr>
            <w:bCs/>
          </w:rPr>
          <w:delText xml:space="preserve"> </w:delText>
        </w:r>
      </w:del>
      <w:commentRangeStart w:id="28"/>
      <w:del w:id="29" w:author="Ryan Hansen" w:date="2017-07-13T10:14:00Z">
        <w:r w:rsidR="00D56DA8" w:rsidDel="00D516C3">
          <w:rPr>
            <w:bCs/>
          </w:rPr>
          <w:delText>(n=189)</w:delText>
        </w:r>
        <w:r w:rsidR="000F79BB" w:rsidDel="00D516C3">
          <w:rPr>
            <w:bCs/>
          </w:rPr>
          <w:delText xml:space="preserve"> </w:delText>
        </w:r>
        <w:commentRangeEnd w:id="28"/>
        <w:r w:rsidR="00761702" w:rsidDel="00D516C3">
          <w:rPr>
            <w:rStyle w:val="CommentReference"/>
          </w:rPr>
          <w:commentReference w:id="28"/>
        </w:r>
        <w:r w:rsidR="000F79BB" w:rsidDel="00D516C3">
          <w:rPr>
            <w:bCs/>
          </w:rPr>
          <w:delText>that include</w:delText>
        </w:r>
        <w:r w:rsidR="00A60665" w:rsidDel="00D516C3">
          <w:rPr>
            <w:bCs/>
          </w:rPr>
          <w:delText>d</w:delText>
        </w:r>
        <w:r w:rsidR="000F79BB" w:rsidDel="00D516C3">
          <w:rPr>
            <w:bCs/>
          </w:rPr>
          <w:delText xml:space="preserve"> a </w:delText>
        </w:r>
      </w:del>
      <w:r w:rsidR="000F79BB">
        <w:rPr>
          <w:bCs/>
        </w:rPr>
        <w:t>mild</w:t>
      </w:r>
      <w:r w:rsidR="00B67C74">
        <w:rPr>
          <w:bCs/>
        </w:rPr>
        <w:t xml:space="preserve"> (i.e. childhood absence epilepsy</w:t>
      </w:r>
      <w:ins w:id="30" w:author="김종훈" w:date="2017-07-14T09:24:00Z">
        <w:r w:rsidR="00DA60E0">
          <w:rPr>
            <w:bCs/>
          </w:rPr>
          <w:t>, n=41</w:t>
        </w:r>
      </w:ins>
      <w:r w:rsidR="00B67C74">
        <w:rPr>
          <w:bCs/>
        </w:rPr>
        <w:t>)</w:t>
      </w:r>
      <w:r w:rsidR="000F79BB">
        <w:rPr>
          <w:bCs/>
        </w:rPr>
        <w:t xml:space="preserve"> and </w:t>
      </w:r>
      <w:ins w:id="31" w:author="Ryan Hansen" w:date="2017-07-13T10:15:00Z">
        <w:r w:rsidR="00D516C3">
          <w:rPr>
            <w:bCs/>
          </w:rPr>
          <w:t xml:space="preserve">other </w:t>
        </w:r>
      </w:ins>
      <w:r w:rsidR="000F79BB">
        <w:rPr>
          <w:bCs/>
        </w:rPr>
        <w:t>severe</w:t>
      </w:r>
      <w:r w:rsidR="00B67C74">
        <w:rPr>
          <w:bCs/>
        </w:rPr>
        <w:t xml:space="preserve"> (i.e. infantile spasm and Lennox </w:t>
      </w:r>
      <w:proofErr w:type="spellStart"/>
      <w:r w:rsidR="00B67C74">
        <w:rPr>
          <w:bCs/>
        </w:rPr>
        <w:t>Gastaut</w:t>
      </w:r>
      <w:proofErr w:type="spellEnd"/>
      <w:ins w:id="32" w:author="김종훈" w:date="2017-07-14T09:24:00Z">
        <w:r w:rsidR="00DA60E0">
          <w:rPr>
            <w:bCs/>
          </w:rPr>
          <w:t>, n=73</w:t>
        </w:r>
      </w:ins>
      <w:r w:rsidR="00B67C74">
        <w:rPr>
          <w:bCs/>
        </w:rPr>
        <w:t>)</w:t>
      </w:r>
      <w:r w:rsidR="000F79BB">
        <w:rPr>
          <w:bCs/>
        </w:rPr>
        <w:t xml:space="preserve"> form</w:t>
      </w:r>
      <w:ins w:id="33" w:author="Ryan Hansen" w:date="2017-07-13T10:15:00Z">
        <w:r w:rsidR="00D516C3">
          <w:rPr>
            <w:bCs/>
          </w:rPr>
          <w:t>s</w:t>
        </w:r>
      </w:ins>
      <w:r w:rsidR="000F79BB">
        <w:rPr>
          <w:bCs/>
        </w:rPr>
        <w:t xml:space="preserve"> of epilepsy</w:t>
      </w:r>
      <w:ins w:id="34" w:author="Ryan Hansen" w:date="2017-07-13T21:51:00Z">
        <w:r w:rsidR="00083ED8">
          <w:rPr>
            <w:bCs/>
          </w:rPr>
          <w:t xml:space="preserve">, which were split randomly to retain </w:t>
        </w:r>
      </w:ins>
      <w:ins w:id="35" w:author="Ryan Hansen" w:date="2017-07-13T21:56:00Z">
        <w:r w:rsidR="00083ED8">
          <w:rPr>
            <w:bCs/>
          </w:rPr>
          <w:t>1/3</w:t>
        </w:r>
      </w:ins>
      <w:ins w:id="36" w:author="Ryan Hansen" w:date="2017-07-13T21:51:00Z">
        <w:r w:rsidR="00083ED8">
          <w:rPr>
            <w:bCs/>
          </w:rPr>
          <w:t xml:space="preserve"> for prediction modeling</w:t>
        </w:r>
      </w:ins>
      <w:r w:rsidR="00A60665">
        <w:rPr>
          <w:bCs/>
        </w:rPr>
        <w:t>.  The sample</w:t>
      </w:r>
      <w:r w:rsidR="000F79BB">
        <w:rPr>
          <w:bCs/>
        </w:rPr>
        <w:t xml:space="preserve"> </w:t>
      </w:r>
      <w:r w:rsidR="00A60665">
        <w:rPr>
          <w:bCs/>
        </w:rPr>
        <w:t>was</w:t>
      </w:r>
      <w:r w:rsidR="000F79BB">
        <w:rPr>
          <w:bCs/>
        </w:rPr>
        <w:t xml:space="preserve"> </w:t>
      </w:r>
      <w:del w:id="37" w:author="Ryan Hansen" w:date="2017-07-13T10:13:00Z">
        <w:r w:rsidR="000F79BB" w:rsidDel="00761702">
          <w:rPr>
            <w:bCs/>
          </w:rPr>
          <w:delText xml:space="preserve">included </w:delText>
        </w:r>
      </w:del>
      <w:ins w:id="38" w:author="Ryan Hansen" w:date="2017-07-13T10:13:00Z">
        <w:r w:rsidR="00761702">
          <w:rPr>
            <w:bCs/>
          </w:rPr>
          <w:t xml:space="preserve">drawn </w:t>
        </w:r>
      </w:ins>
      <w:r w:rsidR="000F79BB">
        <w:rPr>
          <w:bCs/>
        </w:rPr>
        <w:t xml:space="preserve">from Children’s Hospital Colorado </w:t>
      </w:r>
      <w:r w:rsidR="00A60665">
        <w:rPr>
          <w:bCs/>
        </w:rPr>
        <w:t>requiring</w:t>
      </w:r>
      <w:r w:rsidR="000F79BB">
        <w:rPr>
          <w:bCs/>
        </w:rPr>
        <w:t xml:space="preserve"> at least one year of </w:t>
      </w:r>
      <w:ins w:id="39" w:author="Ryan Hansen" w:date="2017-07-13T21:57:00Z">
        <w:r w:rsidR="00083ED8">
          <w:rPr>
            <w:bCs/>
          </w:rPr>
          <w:t>follow-up</w:t>
        </w:r>
      </w:ins>
      <w:del w:id="40" w:author="Ryan Hansen" w:date="2017-07-13T21:57:00Z">
        <w:r w:rsidR="000F79BB" w:rsidDel="00083ED8">
          <w:rPr>
            <w:bCs/>
          </w:rPr>
          <w:delText>active retrospective follow-up in the electronic medical record</w:delText>
        </w:r>
      </w:del>
      <w:r w:rsidR="000F79BB">
        <w:rPr>
          <w:bCs/>
        </w:rPr>
        <w:t>.</w:t>
      </w:r>
      <w:ins w:id="41" w:author="김종훈" w:date="2017-07-14T09:26:00Z">
        <w:r w:rsidR="00D37CA3">
          <w:rPr>
            <w:bCs/>
          </w:rPr>
          <w:t xml:space="preserve"> </w:t>
        </w:r>
      </w:ins>
      <w:ins w:id="42" w:author="김종훈" w:date="2017-07-14T09:29:00Z">
        <w:del w:id="43" w:author="Ryan Hansen" w:date="2017-07-13T21:47:00Z">
          <w:r w:rsidR="00D37CA3" w:rsidDel="006C2D2C">
            <w:rPr>
              <w:bCs/>
            </w:rPr>
            <w:delText>Measurements</w:delText>
          </w:r>
        </w:del>
      </w:ins>
      <w:ins w:id="44" w:author="김종훈" w:date="2017-07-14T09:27:00Z">
        <w:del w:id="45" w:author="Ryan Hansen" w:date="2017-07-13T21:47:00Z">
          <w:r w:rsidR="00D37CA3" w:rsidDel="006C2D2C">
            <w:rPr>
              <w:bCs/>
            </w:rPr>
            <w:delText xml:space="preserve"> for modeling include</w:delText>
          </w:r>
        </w:del>
      </w:ins>
      <w:ins w:id="46" w:author="Ryan Hansen" w:date="2017-07-13T21:47:00Z">
        <w:r w:rsidR="006C2D2C">
          <w:rPr>
            <w:bCs/>
          </w:rPr>
          <w:t>We collected data from</w:t>
        </w:r>
      </w:ins>
      <w:ins w:id="47" w:author="김종훈" w:date="2017-07-14T09:27:00Z">
        <w:r w:rsidR="00D37CA3">
          <w:rPr>
            <w:bCs/>
          </w:rPr>
          <w:t xml:space="preserve"> medical claims (i.e. comorbidities, </w:t>
        </w:r>
      </w:ins>
      <w:ins w:id="48" w:author="김종훈" w:date="2017-07-14T09:28:00Z">
        <w:r w:rsidR="00D37CA3">
          <w:rPr>
            <w:bCs/>
          </w:rPr>
          <w:t>counts of procedures) and pharmacy claims (i.e. number of prescriptions filled)</w:t>
        </w:r>
        <w:del w:id="49" w:author="Ryan Hansen" w:date="2017-07-13T21:47:00Z">
          <w:r w:rsidR="00D37CA3" w:rsidDel="006C2D2C">
            <w:rPr>
              <w:bCs/>
            </w:rPr>
            <w:delText xml:space="preserve"> information</w:delText>
          </w:r>
        </w:del>
        <w:r w:rsidR="00D37CA3">
          <w:rPr>
            <w:bCs/>
          </w:rPr>
          <w:t>.</w:t>
        </w:r>
      </w:ins>
      <w:r w:rsidR="00D56DA8">
        <w:rPr>
          <w:bCs/>
        </w:rPr>
        <w:t xml:space="preserve"> </w:t>
      </w:r>
      <w:commentRangeStart w:id="50"/>
      <w:del w:id="51" w:author="Ryan Hansen" w:date="2017-07-13T21:48:00Z">
        <w:r w:rsidR="00D211C1" w:rsidRPr="00543470" w:rsidDel="006C2D2C">
          <w:rPr>
            <w:bCs/>
            <w:highlight w:val="yellow"/>
            <w:rPrChange w:id="52" w:author="김종훈" w:date="2017-07-14T09:33:00Z">
              <w:rPr>
                <w:bCs/>
              </w:rPr>
            </w:rPrChange>
          </w:rPr>
          <w:delText>Data were pre-processed such that c</w:delText>
        </w:r>
      </w:del>
      <w:ins w:id="53" w:author="Ryan Hansen" w:date="2017-07-13T21:48:00Z">
        <w:r w:rsidR="006C2D2C">
          <w:rPr>
            <w:bCs/>
            <w:highlight w:val="yellow"/>
          </w:rPr>
          <w:t>C</w:t>
        </w:r>
      </w:ins>
      <w:r w:rsidR="00D211C1" w:rsidRPr="00543470">
        <w:rPr>
          <w:bCs/>
          <w:highlight w:val="yellow"/>
          <w:rPrChange w:id="54" w:author="김종훈" w:date="2017-07-14T09:33:00Z">
            <w:rPr>
              <w:bCs/>
            </w:rPr>
          </w:rPrChange>
        </w:rPr>
        <w:t xml:space="preserve">ontinuous variables that were </w:t>
      </w:r>
      <w:del w:id="55" w:author="Ryan Hansen" w:date="2017-07-13T21:48:00Z">
        <w:r w:rsidR="00D211C1" w:rsidRPr="00543470" w:rsidDel="006C2D2C">
          <w:rPr>
            <w:bCs/>
            <w:highlight w:val="yellow"/>
            <w:rPrChange w:id="56" w:author="김종훈" w:date="2017-07-14T09:33:00Z">
              <w:rPr>
                <w:bCs/>
              </w:rPr>
            </w:rPrChange>
          </w:rPr>
          <w:delText xml:space="preserve">included were </w:delText>
        </w:r>
      </w:del>
      <w:r w:rsidR="00D211C1" w:rsidRPr="00543470">
        <w:rPr>
          <w:bCs/>
          <w:highlight w:val="yellow"/>
          <w:rPrChange w:id="57" w:author="김종훈" w:date="2017-07-14T09:33:00Z">
            <w:rPr>
              <w:bCs/>
            </w:rPr>
          </w:rPrChange>
        </w:rPr>
        <w:t>centered and scaled</w:t>
      </w:r>
      <w:ins w:id="58" w:author="Ryan Hansen" w:date="2017-07-13T21:48:00Z">
        <w:r w:rsidR="006C2D2C">
          <w:rPr>
            <w:bCs/>
            <w:highlight w:val="yellow"/>
          </w:rPr>
          <w:t xml:space="preserve"> and</w:t>
        </w:r>
      </w:ins>
      <w:del w:id="59" w:author="Ryan Hansen" w:date="2017-07-13T21:48:00Z">
        <w:r w:rsidR="00D211C1" w:rsidRPr="00543470" w:rsidDel="006C2D2C">
          <w:rPr>
            <w:bCs/>
            <w:highlight w:val="yellow"/>
            <w:rPrChange w:id="60" w:author="김종훈" w:date="2017-07-14T09:33:00Z">
              <w:rPr>
                <w:bCs/>
              </w:rPr>
            </w:rPrChange>
          </w:rPr>
          <w:delText>,</w:delText>
        </w:r>
      </w:del>
      <w:r w:rsidR="00D211C1" w:rsidRPr="00543470">
        <w:rPr>
          <w:bCs/>
          <w:highlight w:val="yellow"/>
          <w:rPrChange w:id="61" w:author="김종훈" w:date="2017-07-14T09:33:00Z">
            <w:rPr>
              <w:bCs/>
            </w:rPr>
          </w:rPrChange>
        </w:rPr>
        <w:t xml:space="preserve"> variables that had near-zero variances were </w:t>
      </w:r>
      <w:ins w:id="62" w:author="Ryan Hansen" w:date="2017-07-13T21:48:00Z">
        <w:r w:rsidR="006C2D2C">
          <w:rPr>
            <w:bCs/>
            <w:highlight w:val="yellow"/>
          </w:rPr>
          <w:t>censored</w:t>
        </w:r>
      </w:ins>
      <w:del w:id="63" w:author="Ryan Hansen" w:date="2017-07-13T21:48:00Z">
        <w:r w:rsidR="00D211C1" w:rsidRPr="00543470" w:rsidDel="006C2D2C">
          <w:rPr>
            <w:bCs/>
            <w:highlight w:val="yellow"/>
            <w:rPrChange w:id="64" w:author="김종훈" w:date="2017-07-14T09:33:00Z">
              <w:rPr>
                <w:bCs/>
              </w:rPr>
            </w:rPrChange>
          </w:rPr>
          <w:delText>removed, and Box-Cox transformation was applied</w:delText>
        </w:r>
      </w:del>
      <w:r w:rsidR="00D211C1" w:rsidRPr="00543470">
        <w:rPr>
          <w:bCs/>
          <w:highlight w:val="yellow"/>
          <w:rPrChange w:id="65" w:author="김종훈" w:date="2017-07-14T09:33:00Z">
            <w:rPr>
              <w:bCs/>
            </w:rPr>
          </w:rPrChange>
        </w:rPr>
        <w:t>.</w:t>
      </w:r>
      <w:commentRangeEnd w:id="50"/>
      <w:r w:rsidR="00543470" w:rsidRPr="00543470">
        <w:rPr>
          <w:rStyle w:val="CommentReference"/>
          <w:highlight w:val="yellow"/>
          <w:rPrChange w:id="66" w:author="김종훈" w:date="2017-07-14T09:33:00Z">
            <w:rPr>
              <w:rStyle w:val="CommentReference"/>
            </w:rPr>
          </w:rPrChange>
        </w:rPr>
        <w:commentReference w:id="50"/>
      </w:r>
      <w:r w:rsidR="00D211C1">
        <w:rPr>
          <w:bCs/>
        </w:rPr>
        <w:t xml:space="preserve"> Four different models (i.e. Classification and Regression Tree, Random Forest, Support Vector Machine, and Logistic Regression) were used to classify the patients as Severe</w:t>
      </w:r>
      <w:r w:rsidR="00A60665">
        <w:rPr>
          <w:bCs/>
        </w:rPr>
        <w:t xml:space="preserve"> (</w:t>
      </w:r>
      <w:proofErr w:type="spellStart"/>
      <w:r w:rsidR="00A60665">
        <w:rPr>
          <w:bCs/>
        </w:rPr>
        <w:t>Dravet</w:t>
      </w:r>
      <w:proofErr w:type="spellEnd"/>
      <w:r w:rsidR="00A60665">
        <w:rPr>
          <w:bCs/>
        </w:rPr>
        <w:t xml:space="preserve">, infantile spasm, or Lennox </w:t>
      </w:r>
      <w:proofErr w:type="spellStart"/>
      <w:r w:rsidR="00A60665">
        <w:rPr>
          <w:bCs/>
        </w:rPr>
        <w:t>Gastaut</w:t>
      </w:r>
      <w:proofErr w:type="spellEnd"/>
      <w:r w:rsidR="00A60665">
        <w:rPr>
          <w:bCs/>
        </w:rPr>
        <w:t>)</w:t>
      </w:r>
      <w:r w:rsidR="00D211C1">
        <w:rPr>
          <w:bCs/>
        </w:rPr>
        <w:t xml:space="preserve"> vs. Mild</w:t>
      </w:r>
      <w:r w:rsidR="00A60665">
        <w:rPr>
          <w:bCs/>
        </w:rPr>
        <w:t xml:space="preserve"> (childhood absence epilepsy)</w:t>
      </w:r>
      <w:r w:rsidR="008775E8">
        <w:rPr>
          <w:bCs/>
        </w:rPr>
        <w:t>.</w:t>
      </w:r>
      <w:del w:id="67" w:author="Ryan Hansen" w:date="2017-07-13T21:52:00Z">
        <w:r w:rsidR="008775E8" w:rsidDel="00083ED8">
          <w:rPr>
            <w:bCs/>
          </w:rPr>
          <w:delText xml:space="preserve"> </w:delText>
        </w:r>
        <w:r w:rsidR="00D56DA8" w:rsidRPr="00543470" w:rsidDel="00083ED8">
          <w:rPr>
            <w:bCs/>
            <w:highlight w:val="yellow"/>
            <w:rPrChange w:id="68" w:author="김종훈" w:date="2017-07-14T09:33:00Z">
              <w:rPr>
                <w:bCs/>
              </w:rPr>
            </w:rPrChange>
          </w:rPr>
          <w:delText xml:space="preserve">The models were </w:delText>
        </w:r>
        <w:r w:rsidR="00B67C74" w:rsidRPr="00543470" w:rsidDel="00083ED8">
          <w:rPr>
            <w:bCs/>
            <w:highlight w:val="yellow"/>
            <w:rPrChange w:id="69" w:author="김종훈" w:date="2017-07-14T09:33:00Z">
              <w:rPr>
                <w:bCs/>
              </w:rPr>
            </w:rPrChange>
          </w:rPr>
          <w:delText>derived</w:delText>
        </w:r>
        <w:r w:rsidR="00F247EF" w:rsidRPr="00543470" w:rsidDel="00083ED8">
          <w:rPr>
            <w:bCs/>
            <w:highlight w:val="yellow"/>
            <w:rPrChange w:id="70" w:author="김종훈" w:date="2017-07-14T09:33:00Z">
              <w:rPr>
                <w:bCs/>
              </w:rPr>
            </w:rPrChange>
          </w:rPr>
          <w:delText xml:space="preserve"> and validated</w:delText>
        </w:r>
        <w:r w:rsidR="00B67C74" w:rsidRPr="00543470" w:rsidDel="00083ED8">
          <w:rPr>
            <w:bCs/>
            <w:highlight w:val="yellow"/>
            <w:rPrChange w:id="71" w:author="김종훈" w:date="2017-07-14T09:33:00Z">
              <w:rPr>
                <w:bCs/>
              </w:rPr>
            </w:rPrChange>
          </w:rPr>
          <w:delText xml:space="preserve"> using 124</w:delText>
        </w:r>
        <w:r w:rsidR="00D56DA8" w:rsidRPr="00543470" w:rsidDel="00083ED8">
          <w:rPr>
            <w:bCs/>
            <w:highlight w:val="yellow"/>
            <w:rPrChange w:id="72" w:author="김종훈" w:date="2017-07-14T09:33:00Z">
              <w:rPr>
                <w:bCs/>
              </w:rPr>
            </w:rPrChange>
          </w:rPr>
          <w:delText xml:space="preserve"> </w:delText>
        </w:r>
      </w:del>
      <w:del w:id="73" w:author="Ryan Hansen" w:date="2017-07-13T10:16:00Z">
        <w:r w:rsidR="00D56DA8" w:rsidRPr="00543470" w:rsidDel="00624BF3">
          <w:rPr>
            <w:bCs/>
            <w:highlight w:val="yellow"/>
            <w:rPrChange w:id="74" w:author="김종훈" w:date="2017-07-14T09:33:00Z">
              <w:rPr>
                <w:bCs/>
              </w:rPr>
            </w:rPrChange>
          </w:rPr>
          <w:delText xml:space="preserve">of the sample and </w:delText>
        </w:r>
        <w:r w:rsidR="00F247EF" w:rsidRPr="00543470" w:rsidDel="00624BF3">
          <w:rPr>
            <w:bCs/>
            <w:highlight w:val="yellow"/>
            <w:rPrChange w:id="75" w:author="김종훈" w:date="2017-07-14T09:33:00Z">
              <w:rPr>
                <w:bCs/>
              </w:rPr>
            </w:rPrChange>
          </w:rPr>
          <w:delText>tested</w:delText>
        </w:r>
        <w:r w:rsidR="00B67C74" w:rsidRPr="00543470" w:rsidDel="00624BF3">
          <w:rPr>
            <w:bCs/>
            <w:highlight w:val="yellow"/>
            <w:rPrChange w:id="76" w:author="김종훈" w:date="2017-07-14T09:33:00Z">
              <w:rPr>
                <w:bCs/>
              </w:rPr>
            </w:rPrChange>
          </w:rPr>
          <w:delText xml:space="preserve"> using </w:delText>
        </w:r>
      </w:del>
      <w:del w:id="77" w:author="Ryan Hansen" w:date="2017-07-13T21:52:00Z">
        <w:r w:rsidR="00B67C74" w:rsidRPr="00543470" w:rsidDel="00083ED8">
          <w:rPr>
            <w:bCs/>
            <w:highlight w:val="yellow"/>
            <w:rPrChange w:id="78" w:author="김종훈" w:date="2017-07-14T09:33:00Z">
              <w:rPr>
                <w:bCs/>
              </w:rPr>
            </w:rPrChange>
          </w:rPr>
          <w:delText>65</w:delText>
        </w:r>
        <w:r w:rsidR="00D56DA8" w:rsidRPr="00543470" w:rsidDel="00083ED8">
          <w:rPr>
            <w:bCs/>
            <w:highlight w:val="yellow"/>
            <w:rPrChange w:id="79" w:author="김종훈" w:date="2017-07-14T09:33:00Z">
              <w:rPr>
                <w:bCs/>
              </w:rPr>
            </w:rPrChange>
          </w:rPr>
          <w:delText xml:space="preserve"> subjects.</w:delText>
        </w:r>
      </w:del>
    </w:p>
    <w:p w14:paraId="2CB13798" w14:textId="77777777" w:rsidR="000F79BB" w:rsidRPr="000F79BB" w:rsidRDefault="000F79BB" w:rsidP="00B51E04">
      <w:pPr>
        <w:spacing w:line="480" w:lineRule="auto"/>
        <w:rPr>
          <w:bCs/>
          <w:lang w:eastAsia="ko-KR"/>
        </w:rPr>
      </w:pPr>
    </w:p>
    <w:p w14:paraId="0E202C5B" w14:textId="7D2F797F" w:rsidR="00A66B3B" w:rsidRDefault="00F12715" w:rsidP="009B5FED">
      <w:pPr>
        <w:spacing w:line="480" w:lineRule="auto"/>
        <w:rPr>
          <w:bCs/>
        </w:rPr>
      </w:pPr>
      <w:r w:rsidRPr="007479FA">
        <w:rPr>
          <w:bCs/>
          <w:i/>
        </w:rPr>
        <w:t>Results</w:t>
      </w:r>
      <w:r>
        <w:rPr>
          <w:bCs/>
        </w:rPr>
        <w:t xml:space="preserve">: </w:t>
      </w:r>
      <w:r w:rsidR="00A66B3B">
        <w:rPr>
          <w:bCs/>
        </w:rPr>
        <w:t>The</w:t>
      </w:r>
      <w:r w:rsidR="008F0F80">
        <w:rPr>
          <w:bCs/>
        </w:rPr>
        <w:t xml:space="preserve"> Random Forest and logistic regression algorithm yielded the highest AUC (0.856 and 0.814</w:t>
      </w:r>
      <w:ins w:id="80" w:author="Ryan Hansen" w:date="2017-07-13T10:11:00Z">
        <w:r w:rsidR="00761702">
          <w:rPr>
            <w:bCs/>
          </w:rPr>
          <w:t>, respectively</w:t>
        </w:r>
      </w:ins>
      <w:r w:rsidR="00A66B3B">
        <w:rPr>
          <w:bCs/>
        </w:rPr>
        <w:t xml:space="preserve">) compared to that of the other </w:t>
      </w:r>
      <w:r w:rsidR="00AD6BA7">
        <w:rPr>
          <w:bCs/>
        </w:rPr>
        <w:t xml:space="preserve">classification algorithms using the </w:t>
      </w:r>
      <w:r w:rsidR="008F0F80">
        <w:rPr>
          <w:bCs/>
        </w:rPr>
        <w:t>test</w:t>
      </w:r>
      <w:r w:rsidR="00AD6BA7">
        <w:rPr>
          <w:bCs/>
        </w:rPr>
        <w:t xml:space="preserve"> cohort. </w:t>
      </w:r>
      <w:r w:rsidR="008F0F80">
        <w:rPr>
          <w:bCs/>
        </w:rPr>
        <w:t xml:space="preserve">The </w:t>
      </w:r>
      <w:r w:rsidR="00550506">
        <w:rPr>
          <w:bCs/>
        </w:rPr>
        <w:t xml:space="preserve">sensitivity for Random Forest and </w:t>
      </w:r>
      <w:r w:rsidR="008F0F80">
        <w:rPr>
          <w:bCs/>
        </w:rPr>
        <w:t xml:space="preserve">logistic regression </w:t>
      </w:r>
      <w:r w:rsidR="00550506">
        <w:rPr>
          <w:bCs/>
        </w:rPr>
        <w:t>algorithms were</w:t>
      </w:r>
      <w:r w:rsidR="008F0F80">
        <w:rPr>
          <w:bCs/>
        </w:rPr>
        <w:t xml:space="preserve"> </w:t>
      </w:r>
      <w:r w:rsidR="00550506">
        <w:rPr>
          <w:bCs/>
        </w:rPr>
        <w:t xml:space="preserve">0.643 and </w:t>
      </w:r>
      <w:r w:rsidR="00A66B3B">
        <w:rPr>
          <w:bCs/>
        </w:rPr>
        <w:t>0.</w:t>
      </w:r>
      <w:r w:rsidR="00550506">
        <w:rPr>
          <w:bCs/>
        </w:rPr>
        <w:t>714</w:t>
      </w:r>
      <w:r w:rsidR="008F0F80">
        <w:rPr>
          <w:bCs/>
        </w:rPr>
        <w:t xml:space="preserve"> while the </w:t>
      </w:r>
      <w:r w:rsidR="00550506">
        <w:rPr>
          <w:bCs/>
        </w:rPr>
        <w:t xml:space="preserve">specificity </w:t>
      </w:r>
      <w:r w:rsidR="008F0F80">
        <w:rPr>
          <w:bCs/>
        </w:rPr>
        <w:t>0.9412</w:t>
      </w:r>
      <w:r w:rsidR="00550506">
        <w:rPr>
          <w:bCs/>
        </w:rPr>
        <w:t xml:space="preserve"> </w:t>
      </w:r>
      <w:r w:rsidR="00550506">
        <w:rPr>
          <w:bCs/>
        </w:rPr>
        <w:lastRenderedPageBreak/>
        <w:t>and 0.784, respectively</w:t>
      </w:r>
      <w:r w:rsidR="00A66B3B">
        <w:rPr>
          <w:bCs/>
        </w:rPr>
        <w:t xml:space="preserve">. </w:t>
      </w:r>
      <w:r w:rsidR="004F4EE8">
        <w:rPr>
          <w:bCs/>
        </w:rPr>
        <w:t xml:space="preserve">Using </w:t>
      </w:r>
      <w:ins w:id="81" w:author="Ryan Hansen" w:date="2017-07-13T10:16:00Z">
        <w:r w:rsidR="00624BF3">
          <w:rPr>
            <w:bCs/>
          </w:rPr>
          <w:t xml:space="preserve">the </w:t>
        </w:r>
      </w:ins>
      <w:r w:rsidR="00550506">
        <w:rPr>
          <w:bCs/>
        </w:rPr>
        <w:t>Random Forest Algorithm</w:t>
      </w:r>
      <w:r w:rsidR="004F4EE8">
        <w:rPr>
          <w:bCs/>
        </w:rPr>
        <w:t xml:space="preserve">, the top five variables with high variable importance scores were </w:t>
      </w:r>
      <w:r w:rsidR="00550506">
        <w:rPr>
          <w:bCs/>
        </w:rPr>
        <w:t>prescription count</w:t>
      </w:r>
      <w:r w:rsidR="004F4EE8">
        <w:rPr>
          <w:bCs/>
        </w:rPr>
        <w:t xml:space="preserve"> (</w:t>
      </w:r>
      <w:r w:rsidR="00550506">
        <w:rPr>
          <w:bCs/>
        </w:rPr>
        <w:t>100</w:t>
      </w:r>
      <w:r w:rsidR="004F4EE8">
        <w:rPr>
          <w:bCs/>
        </w:rPr>
        <w:t xml:space="preserve">), </w:t>
      </w:r>
      <w:r w:rsidR="00550506">
        <w:rPr>
          <w:bCs/>
        </w:rPr>
        <w:t>laboratory count (57</w:t>
      </w:r>
      <w:del w:id="82" w:author="Ryan Hansen" w:date="2017-07-13T10:17:00Z">
        <w:r w:rsidR="00550506" w:rsidDel="00624BF3">
          <w:rPr>
            <w:bCs/>
          </w:rPr>
          <w:delText>.04</w:delText>
        </w:r>
      </w:del>
      <w:r w:rsidR="004F4EE8">
        <w:rPr>
          <w:bCs/>
        </w:rPr>
        <w:t xml:space="preserve">), </w:t>
      </w:r>
      <w:r w:rsidR="00550506">
        <w:rPr>
          <w:bCs/>
        </w:rPr>
        <w:t>number of chronic comorbidity conditions</w:t>
      </w:r>
      <w:r w:rsidR="004F4EE8">
        <w:rPr>
          <w:bCs/>
        </w:rPr>
        <w:t xml:space="preserve"> (</w:t>
      </w:r>
      <w:r w:rsidR="00550506">
        <w:rPr>
          <w:bCs/>
        </w:rPr>
        <w:t>54</w:t>
      </w:r>
      <w:del w:id="83" w:author="Ryan Hansen" w:date="2017-07-13T10:17:00Z">
        <w:r w:rsidR="00550506" w:rsidDel="00624BF3">
          <w:rPr>
            <w:bCs/>
          </w:rPr>
          <w:delText>.33</w:delText>
        </w:r>
      </w:del>
      <w:r w:rsidR="004F4EE8">
        <w:rPr>
          <w:bCs/>
        </w:rPr>
        <w:t xml:space="preserve">), frequency of </w:t>
      </w:r>
      <w:proofErr w:type="spellStart"/>
      <w:r w:rsidR="004F4EE8">
        <w:rPr>
          <w:bCs/>
        </w:rPr>
        <w:t>clobazam</w:t>
      </w:r>
      <w:proofErr w:type="spellEnd"/>
      <w:r w:rsidR="004F4EE8">
        <w:rPr>
          <w:bCs/>
        </w:rPr>
        <w:t xml:space="preserve"> prescribed (</w:t>
      </w:r>
      <w:r w:rsidR="00550506">
        <w:rPr>
          <w:bCs/>
        </w:rPr>
        <w:t>49</w:t>
      </w:r>
      <w:del w:id="84" w:author="Ryan Hansen" w:date="2017-07-13T10:17:00Z">
        <w:r w:rsidR="00550506" w:rsidDel="00624BF3">
          <w:rPr>
            <w:bCs/>
          </w:rPr>
          <w:delText>.25</w:delText>
        </w:r>
      </w:del>
      <w:r w:rsidR="004F4EE8">
        <w:rPr>
          <w:bCs/>
        </w:rPr>
        <w:t xml:space="preserve">) and </w:t>
      </w:r>
      <w:r w:rsidR="00550506">
        <w:rPr>
          <w:bCs/>
        </w:rPr>
        <w:t>insurance status (4</w:t>
      </w:r>
      <w:ins w:id="85" w:author="Ryan Hansen" w:date="2017-07-13T10:17:00Z">
        <w:r w:rsidR="00624BF3">
          <w:rPr>
            <w:bCs/>
          </w:rPr>
          <w:t>3</w:t>
        </w:r>
      </w:ins>
      <w:del w:id="86" w:author="Ryan Hansen" w:date="2017-07-13T10:17:00Z">
        <w:r w:rsidR="00550506" w:rsidDel="00624BF3">
          <w:rPr>
            <w:bCs/>
          </w:rPr>
          <w:delText>2.69</w:delText>
        </w:r>
      </w:del>
      <w:r w:rsidR="004F4EE8">
        <w:rPr>
          <w:bCs/>
        </w:rPr>
        <w:t xml:space="preserve">). </w:t>
      </w:r>
    </w:p>
    <w:p w14:paraId="7966789B" w14:textId="77777777" w:rsidR="00322641" w:rsidRPr="00322641" w:rsidRDefault="00322641" w:rsidP="00B51E04">
      <w:pPr>
        <w:spacing w:line="480" w:lineRule="auto"/>
        <w:rPr>
          <w:bCs/>
        </w:rPr>
      </w:pPr>
    </w:p>
    <w:p w14:paraId="6B2DCEE9" w14:textId="244AE749" w:rsidR="009B5FED" w:rsidRDefault="007479FA" w:rsidP="00083ED8">
      <w:pPr>
        <w:spacing w:line="480" w:lineRule="auto"/>
        <w:rPr>
          <w:bCs/>
        </w:rPr>
      </w:pPr>
      <w:r w:rsidRPr="007479FA">
        <w:rPr>
          <w:bCs/>
          <w:i/>
        </w:rPr>
        <w:t>Conclusions</w:t>
      </w:r>
      <w:r>
        <w:rPr>
          <w:bCs/>
        </w:rPr>
        <w:t xml:space="preserve">: </w:t>
      </w:r>
      <w:r w:rsidR="009B5FED">
        <w:rPr>
          <w:bCs/>
        </w:rPr>
        <w:tab/>
      </w:r>
      <w:r w:rsidR="004F4EE8">
        <w:rPr>
          <w:bCs/>
        </w:rPr>
        <w:t xml:space="preserve">The </w:t>
      </w:r>
      <w:r w:rsidR="00550506">
        <w:rPr>
          <w:bCs/>
        </w:rPr>
        <w:t>Random Forest</w:t>
      </w:r>
      <w:r w:rsidR="004F4EE8">
        <w:rPr>
          <w:bCs/>
        </w:rPr>
        <w:t xml:space="preserve"> algorithm</w:t>
      </w:r>
      <w:r w:rsidR="009B5FED">
        <w:rPr>
          <w:bCs/>
        </w:rPr>
        <w:t xml:space="preserve"> </w:t>
      </w:r>
      <w:ins w:id="87" w:author="Ryan Hansen" w:date="2017-07-13T21:52:00Z">
        <w:r w:rsidR="00083ED8">
          <w:rPr>
            <w:bCs/>
          </w:rPr>
          <w:t xml:space="preserve">made the most accurate </w:t>
        </w:r>
      </w:ins>
      <w:del w:id="88" w:author="Ryan Hansen" w:date="2017-07-13T21:52:00Z">
        <w:r w:rsidR="004F4EE8" w:rsidDel="00083ED8">
          <w:rPr>
            <w:bCs/>
          </w:rPr>
          <w:delText xml:space="preserve">identified and </w:delText>
        </w:r>
      </w:del>
      <w:r w:rsidR="004F4EE8">
        <w:rPr>
          <w:bCs/>
        </w:rPr>
        <w:t>predic</w:t>
      </w:r>
      <w:ins w:id="89" w:author="Ryan Hansen" w:date="2017-07-13T21:52:00Z">
        <w:r w:rsidR="00083ED8">
          <w:rPr>
            <w:bCs/>
          </w:rPr>
          <w:t>tions of</w:t>
        </w:r>
      </w:ins>
      <w:del w:id="90" w:author="Ryan Hansen" w:date="2017-07-13T21:52:00Z">
        <w:r w:rsidR="004F4EE8" w:rsidDel="00083ED8">
          <w:rPr>
            <w:bCs/>
          </w:rPr>
          <w:delText>ted</w:delText>
        </w:r>
      </w:del>
      <w:r w:rsidR="004F4EE8">
        <w:rPr>
          <w:bCs/>
        </w:rPr>
        <w:t xml:space="preserve"> </w:t>
      </w:r>
      <w:ins w:id="91" w:author="Ryan Hansen" w:date="2017-07-13T10:17:00Z">
        <w:r w:rsidR="00624BF3">
          <w:rPr>
            <w:bCs/>
          </w:rPr>
          <w:t xml:space="preserve">epilepsy </w:t>
        </w:r>
      </w:ins>
      <w:r w:rsidR="004F4EE8">
        <w:rPr>
          <w:bCs/>
        </w:rPr>
        <w:t>severity</w:t>
      </w:r>
      <w:ins w:id="92" w:author="Ryan Hansen" w:date="2017-07-13T21:52:00Z">
        <w:r w:rsidR="00083ED8">
          <w:rPr>
            <w:bCs/>
          </w:rPr>
          <w:t>.</w:t>
        </w:r>
      </w:ins>
      <w:commentRangeStart w:id="93"/>
      <w:commentRangeStart w:id="94"/>
      <w:del w:id="95" w:author="Ryan Hansen" w:date="2017-07-13T10:17:00Z">
        <w:r w:rsidR="004F4EE8" w:rsidDel="00624BF3">
          <w:rPr>
            <w:bCs/>
          </w:rPr>
          <w:delText xml:space="preserve"> of epilepsy</w:delText>
        </w:r>
      </w:del>
      <w:r w:rsidR="004F4EE8">
        <w:rPr>
          <w:bCs/>
        </w:rPr>
        <w:t xml:space="preserve"> </w:t>
      </w:r>
      <w:del w:id="96" w:author="김종훈" w:date="2017-07-14T09:30:00Z">
        <w:r w:rsidR="004F4EE8" w:rsidDel="00D37CA3">
          <w:rPr>
            <w:bCs/>
          </w:rPr>
          <w:delText>better</w:delText>
        </w:r>
        <w:commentRangeEnd w:id="93"/>
        <w:r w:rsidR="00624BF3" w:rsidDel="00D37CA3">
          <w:rPr>
            <w:rStyle w:val="CommentReference"/>
          </w:rPr>
          <w:commentReference w:id="93"/>
        </w:r>
      </w:del>
      <w:commentRangeEnd w:id="94"/>
      <w:r w:rsidR="00D37CA3">
        <w:rPr>
          <w:rStyle w:val="CommentReference"/>
        </w:rPr>
        <w:commentReference w:id="94"/>
      </w:r>
      <w:del w:id="97" w:author="Ryan Hansen" w:date="2017-07-13T21:53:00Z">
        <w:r w:rsidR="004F4EE8" w:rsidDel="00083ED8">
          <w:rPr>
            <w:bCs/>
          </w:rPr>
          <w:delText xml:space="preserve"> </w:delText>
        </w:r>
      </w:del>
      <w:ins w:id="98" w:author="김종훈" w:date="2017-07-14T09:30:00Z">
        <w:del w:id="99" w:author="Ryan Hansen" w:date="2017-07-13T21:53:00Z">
          <w:r w:rsidR="00D37CA3" w:rsidDel="00083ED8">
            <w:rPr>
              <w:bCs/>
            </w:rPr>
            <w:delText xml:space="preserve">more accurately </w:delText>
          </w:r>
        </w:del>
      </w:ins>
      <w:del w:id="100" w:author="Ryan Hansen" w:date="2017-07-13T21:53:00Z">
        <w:r w:rsidR="004F4EE8" w:rsidDel="00083ED8">
          <w:rPr>
            <w:bCs/>
          </w:rPr>
          <w:delText>than other algorithms using medical and pharmacy claims data</w:delText>
        </w:r>
      </w:del>
      <w:ins w:id="101" w:author="Ryan Hansen" w:date="2017-07-13T10:18:00Z">
        <w:r w:rsidR="00624BF3">
          <w:rPr>
            <w:bCs/>
          </w:rPr>
          <w:t xml:space="preserve"> However,</w:t>
        </w:r>
      </w:ins>
      <w:del w:id="102" w:author="Ryan Hansen" w:date="2017-07-13T10:18:00Z">
        <w:r w:rsidR="00B22E60" w:rsidDel="00624BF3">
          <w:rPr>
            <w:bCs/>
          </w:rPr>
          <w:delText>;</w:delText>
        </w:r>
      </w:del>
      <w:r w:rsidR="00B22E60">
        <w:rPr>
          <w:bCs/>
        </w:rPr>
        <w:t xml:space="preserve"> logis</w:t>
      </w:r>
      <w:del w:id="103" w:author="Ryan Hansen" w:date="2017-07-13T10:18:00Z">
        <w:r w:rsidR="00B22E60" w:rsidDel="00624BF3">
          <w:rPr>
            <w:bCs/>
          </w:rPr>
          <w:delText>i</w:delText>
        </w:r>
      </w:del>
      <w:r w:rsidR="00B22E60">
        <w:rPr>
          <w:bCs/>
        </w:rPr>
        <w:t xml:space="preserve">tic regression </w:t>
      </w:r>
      <w:ins w:id="104" w:author="Ryan Hansen" w:date="2017-07-13T10:18:00Z">
        <w:r w:rsidR="00624BF3">
          <w:rPr>
            <w:bCs/>
          </w:rPr>
          <w:t>models</w:t>
        </w:r>
      </w:ins>
      <w:del w:id="105" w:author="Ryan Hansen" w:date="2017-07-13T10:18:00Z">
        <w:r w:rsidR="00B22E60" w:rsidDel="00624BF3">
          <w:rPr>
            <w:bCs/>
          </w:rPr>
          <w:delText>findings</w:delText>
        </w:r>
      </w:del>
      <w:r w:rsidR="00B22E60">
        <w:rPr>
          <w:bCs/>
        </w:rPr>
        <w:t xml:space="preserve"> may be </w:t>
      </w:r>
      <w:del w:id="106" w:author="Ryan Hansen" w:date="2017-07-13T21:53:00Z">
        <w:r w:rsidR="00B22E60" w:rsidDel="00083ED8">
          <w:rPr>
            <w:bCs/>
          </w:rPr>
          <w:delText>easier to use for the purposes of</w:delText>
        </w:r>
      </w:del>
      <w:ins w:id="107" w:author="Ryan Hansen" w:date="2017-07-13T21:53:00Z">
        <w:r w:rsidR="00083ED8">
          <w:rPr>
            <w:bCs/>
          </w:rPr>
          <w:t>more useful in</w:t>
        </w:r>
      </w:ins>
      <w:r w:rsidR="00B22E60">
        <w:rPr>
          <w:bCs/>
        </w:rPr>
        <w:t xml:space="preserve"> predicting severe forms of childhood epilepsy </w:t>
      </w:r>
      <w:ins w:id="108" w:author="Ryan Hansen" w:date="2017-07-13T21:53:00Z">
        <w:r w:rsidR="00083ED8">
          <w:rPr>
            <w:bCs/>
          </w:rPr>
          <w:t>in claims data</w:t>
        </w:r>
      </w:ins>
      <w:del w:id="109" w:author="Ryan Hansen" w:date="2017-07-13T21:53:00Z">
        <w:r w:rsidR="00B22E60" w:rsidDel="00083ED8">
          <w:rPr>
            <w:bCs/>
          </w:rPr>
          <w:delText>within datasets where no identifying variables are available</w:delText>
        </w:r>
      </w:del>
      <w:r w:rsidR="009B5FED">
        <w:rPr>
          <w:bCs/>
        </w:rPr>
        <w:t xml:space="preserve">. </w:t>
      </w:r>
    </w:p>
    <w:bookmarkEnd w:id="1"/>
    <w:sectPr w:rsidR="009B5FED" w:rsidSect="00B3647A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Ryan Hansen" w:date="2017-07-13T10:12:00Z" w:initials="RNH">
    <w:p w14:paraId="09EC52C0" w14:textId="10612EB2" w:rsidR="00761702" w:rsidRDefault="00761702">
      <w:pPr>
        <w:pStyle w:val="CommentText"/>
      </w:pPr>
      <w:r>
        <w:rPr>
          <w:rStyle w:val="CommentReference"/>
        </w:rPr>
        <w:annotationRef/>
      </w:r>
      <w:r>
        <w:t>Seems like we could indicate the breakdown of patients in the sample who were DS, IS, LG, and absence to give the reader a sense of the distribution of patients coming from each group</w:t>
      </w:r>
    </w:p>
  </w:comment>
  <w:comment w:id="50" w:author="김종훈" w:date="2017-07-14T09:33:00Z" w:initials="김">
    <w:p w14:paraId="759F745D" w14:textId="10BC1490" w:rsidR="00543470" w:rsidRDefault="00543470">
      <w:pPr>
        <w:pStyle w:val="CommentText"/>
      </w:pPr>
      <w:r>
        <w:rPr>
          <w:rStyle w:val="CommentReference"/>
        </w:rPr>
        <w:annotationRef/>
      </w:r>
      <w:r>
        <w:t>Would remove to make abstract word = 300</w:t>
      </w:r>
    </w:p>
  </w:comment>
  <w:comment w:id="93" w:author="Ryan Hansen" w:date="2017-07-13T10:17:00Z" w:initials="RNH">
    <w:p w14:paraId="52CA3852" w14:textId="763F5D79" w:rsidR="00624BF3" w:rsidRDefault="00624BF3" w:rsidP="00624BF3">
      <w:pPr>
        <w:pStyle w:val="CommentText"/>
      </w:pPr>
      <w:r>
        <w:rPr>
          <w:rStyle w:val="CommentReference"/>
        </w:rPr>
        <w:annotationRef/>
      </w:r>
      <w:r>
        <w:t>More accurately?</w:t>
      </w:r>
    </w:p>
  </w:comment>
  <w:comment w:id="94" w:author="김종훈" w:date="2017-07-14T09:30:00Z" w:initials="김">
    <w:p w14:paraId="2C4B2993" w14:textId="7D25A493" w:rsidR="00D37CA3" w:rsidRDefault="00D37CA3">
      <w:pPr>
        <w:pStyle w:val="CommentText"/>
      </w:pPr>
      <w:r>
        <w:rPr>
          <w:rStyle w:val="CommentReference"/>
        </w:rPr>
        <w:annotationRef/>
      </w:r>
      <w:r>
        <w:t>Better &lt; More Accurately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EC52C0" w15:done="0"/>
  <w15:commentEx w15:paraId="759F745D" w15:done="0"/>
  <w15:commentEx w15:paraId="52CA3852" w15:done="0"/>
  <w15:commentEx w15:paraId="2C4B2993" w15:paraIdParent="52CA385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5FE23" w14:textId="77777777" w:rsidR="00AF279F" w:rsidRDefault="00AF279F">
      <w:r>
        <w:separator/>
      </w:r>
    </w:p>
  </w:endnote>
  <w:endnote w:type="continuationSeparator" w:id="0">
    <w:p w14:paraId="07D069AE" w14:textId="77777777" w:rsidR="00AF279F" w:rsidRDefault="00AF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6D8C" w14:textId="77777777"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F170B3" w14:textId="77777777" w:rsidR="007F3546" w:rsidRDefault="00AF27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E610C" w14:textId="3DDAA15D"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E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0DC035" w14:textId="77777777" w:rsidR="007F3546" w:rsidRDefault="00AF27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8067B" w14:textId="77777777" w:rsidR="00AF279F" w:rsidRDefault="00AF279F">
      <w:r>
        <w:separator/>
      </w:r>
    </w:p>
  </w:footnote>
  <w:footnote w:type="continuationSeparator" w:id="0">
    <w:p w14:paraId="678898D7" w14:textId="77777777" w:rsidR="00AF279F" w:rsidRDefault="00AF279F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Hansen">
    <w15:presenceInfo w15:providerId="None" w15:userId="Ryan Hansen"/>
  </w15:person>
  <w15:person w15:author="김종훈">
    <w15:presenceInfo w15:providerId="Windows Live" w15:userId="2a3bc51b3c907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4"/>
    <w:rsid w:val="00004E04"/>
    <w:rsid w:val="00014FCF"/>
    <w:rsid w:val="00022435"/>
    <w:rsid w:val="000542ED"/>
    <w:rsid w:val="000670F1"/>
    <w:rsid w:val="00075AE7"/>
    <w:rsid w:val="00083CE1"/>
    <w:rsid w:val="00083ED8"/>
    <w:rsid w:val="000B095F"/>
    <w:rsid w:val="000C4D10"/>
    <w:rsid w:val="000D100D"/>
    <w:rsid w:val="000F79BB"/>
    <w:rsid w:val="0015036D"/>
    <w:rsid w:val="00156338"/>
    <w:rsid w:val="00163D87"/>
    <w:rsid w:val="00171566"/>
    <w:rsid w:val="0018369F"/>
    <w:rsid w:val="00185B31"/>
    <w:rsid w:val="001931DA"/>
    <w:rsid w:val="001B058B"/>
    <w:rsid w:val="0023139A"/>
    <w:rsid w:val="002344C7"/>
    <w:rsid w:val="002709BB"/>
    <w:rsid w:val="00287AAB"/>
    <w:rsid w:val="002B201C"/>
    <w:rsid w:val="002D1437"/>
    <w:rsid w:val="002D2511"/>
    <w:rsid w:val="003050FF"/>
    <w:rsid w:val="00322641"/>
    <w:rsid w:val="00326B49"/>
    <w:rsid w:val="003638F2"/>
    <w:rsid w:val="0037366D"/>
    <w:rsid w:val="003B4899"/>
    <w:rsid w:val="003C5292"/>
    <w:rsid w:val="004037CB"/>
    <w:rsid w:val="004268D5"/>
    <w:rsid w:val="004270FD"/>
    <w:rsid w:val="00451458"/>
    <w:rsid w:val="00465EF2"/>
    <w:rsid w:val="00477655"/>
    <w:rsid w:val="004901CA"/>
    <w:rsid w:val="0049189D"/>
    <w:rsid w:val="004B3116"/>
    <w:rsid w:val="004B6EFF"/>
    <w:rsid w:val="004D3D91"/>
    <w:rsid w:val="004F4EE8"/>
    <w:rsid w:val="00543470"/>
    <w:rsid w:val="00546AE9"/>
    <w:rsid w:val="005501A6"/>
    <w:rsid w:val="00550506"/>
    <w:rsid w:val="00583D66"/>
    <w:rsid w:val="00595E3B"/>
    <w:rsid w:val="005B5699"/>
    <w:rsid w:val="005C7CE0"/>
    <w:rsid w:val="005D7723"/>
    <w:rsid w:val="005F37DA"/>
    <w:rsid w:val="006043DE"/>
    <w:rsid w:val="00610342"/>
    <w:rsid w:val="00624BF3"/>
    <w:rsid w:val="0064133B"/>
    <w:rsid w:val="00656494"/>
    <w:rsid w:val="006B42FB"/>
    <w:rsid w:val="006C2D2C"/>
    <w:rsid w:val="00722BA1"/>
    <w:rsid w:val="007479FA"/>
    <w:rsid w:val="007553F0"/>
    <w:rsid w:val="00761702"/>
    <w:rsid w:val="00762491"/>
    <w:rsid w:val="00762C1C"/>
    <w:rsid w:val="007A04EE"/>
    <w:rsid w:val="007A0576"/>
    <w:rsid w:val="007A28C2"/>
    <w:rsid w:val="007C2608"/>
    <w:rsid w:val="007F6253"/>
    <w:rsid w:val="00802142"/>
    <w:rsid w:val="008037F3"/>
    <w:rsid w:val="00817716"/>
    <w:rsid w:val="00826AFC"/>
    <w:rsid w:val="00857DC1"/>
    <w:rsid w:val="00866D53"/>
    <w:rsid w:val="008775E8"/>
    <w:rsid w:val="00885349"/>
    <w:rsid w:val="00894A89"/>
    <w:rsid w:val="008F0F80"/>
    <w:rsid w:val="00900F1C"/>
    <w:rsid w:val="00911D7F"/>
    <w:rsid w:val="0095705B"/>
    <w:rsid w:val="009978C8"/>
    <w:rsid w:val="009B5FED"/>
    <w:rsid w:val="009B681F"/>
    <w:rsid w:val="009C250C"/>
    <w:rsid w:val="009C2C51"/>
    <w:rsid w:val="009E134A"/>
    <w:rsid w:val="009E4F05"/>
    <w:rsid w:val="009E4F2B"/>
    <w:rsid w:val="009E777E"/>
    <w:rsid w:val="00A070D6"/>
    <w:rsid w:val="00A12801"/>
    <w:rsid w:val="00A14442"/>
    <w:rsid w:val="00A30DE1"/>
    <w:rsid w:val="00A60665"/>
    <w:rsid w:val="00A66B3B"/>
    <w:rsid w:val="00A66E26"/>
    <w:rsid w:val="00A74BC4"/>
    <w:rsid w:val="00A907E1"/>
    <w:rsid w:val="00AB0A48"/>
    <w:rsid w:val="00AD3A85"/>
    <w:rsid w:val="00AD6BA7"/>
    <w:rsid w:val="00AD7447"/>
    <w:rsid w:val="00AE2A67"/>
    <w:rsid w:val="00AF279F"/>
    <w:rsid w:val="00B051B7"/>
    <w:rsid w:val="00B16662"/>
    <w:rsid w:val="00B22095"/>
    <w:rsid w:val="00B22E60"/>
    <w:rsid w:val="00B3647A"/>
    <w:rsid w:val="00B51E04"/>
    <w:rsid w:val="00B56730"/>
    <w:rsid w:val="00B67C74"/>
    <w:rsid w:val="00BC48B2"/>
    <w:rsid w:val="00BD15B0"/>
    <w:rsid w:val="00BE09FE"/>
    <w:rsid w:val="00BE5B8B"/>
    <w:rsid w:val="00C10C06"/>
    <w:rsid w:val="00C13C0A"/>
    <w:rsid w:val="00C22CED"/>
    <w:rsid w:val="00C80B1D"/>
    <w:rsid w:val="00CA3A3E"/>
    <w:rsid w:val="00CC7689"/>
    <w:rsid w:val="00CD02E9"/>
    <w:rsid w:val="00CF49EE"/>
    <w:rsid w:val="00D0609F"/>
    <w:rsid w:val="00D211C1"/>
    <w:rsid w:val="00D34D76"/>
    <w:rsid w:val="00D37CA3"/>
    <w:rsid w:val="00D516C3"/>
    <w:rsid w:val="00D56DA8"/>
    <w:rsid w:val="00DA60E0"/>
    <w:rsid w:val="00DC787F"/>
    <w:rsid w:val="00DE5277"/>
    <w:rsid w:val="00DE6B43"/>
    <w:rsid w:val="00DF3204"/>
    <w:rsid w:val="00E60D30"/>
    <w:rsid w:val="00E62135"/>
    <w:rsid w:val="00E879BF"/>
    <w:rsid w:val="00E9363B"/>
    <w:rsid w:val="00ED46CC"/>
    <w:rsid w:val="00ED7F91"/>
    <w:rsid w:val="00EE5585"/>
    <w:rsid w:val="00EF75CA"/>
    <w:rsid w:val="00F029C3"/>
    <w:rsid w:val="00F12426"/>
    <w:rsid w:val="00F12715"/>
    <w:rsid w:val="00F1669D"/>
    <w:rsid w:val="00F20DCD"/>
    <w:rsid w:val="00F247EF"/>
    <w:rsid w:val="00F348EC"/>
    <w:rsid w:val="00F849EC"/>
    <w:rsid w:val="00FA4819"/>
    <w:rsid w:val="00FB3A21"/>
    <w:rsid w:val="00FC1DCA"/>
    <w:rsid w:val="00FC4FA6"/>
    <w:rsid w:val="00FD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78A90"/>
  <w15:docId w15:val="{98BEF807-8B4E-4881-AD54-3A85E8C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51E04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B51E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semiHidden/>
    <w:rsid w:val="00B51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51E0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B51E04"/>
  </w:style>
  <w:style w:type="paragraph" w:styleId="BalloonText">
    <w:name w:val="Balloon Text"/>
    <w:basedOn w:val="Normal"/>
    <w:link w:val="BalloonTextChar"/>
    <w:uiPriority w:val="99"/>
    <w:semiHidden/>
    <w:unhideWhenUsed/>
    <w:rsid w:val="00DF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0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2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49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4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02142"/>
  </w:style>
  <w:style w:type="character" w:customStyle="1" w:styleId="highlight">
    <w:name w:val="highlight"/>
    <w:basedOn w:val="DefaultParagraphFont"/>
    <w:rsid w:val="0015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Dept of Pathology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Phu Pham, MD, MPH</dc:creator>
  <cp:lastModifiedBy>Ryan Hansen</cp:lastModifiedBy>
  <cp:revision>2</cp:revision>
  <dcterms:created xsi:type="dcterms:W3CDTF">2017-07-14T04:58:00Z</dcterms:created>
  <dcterms:modified xsi:type="dcterms:W3CDTF">2017-07-14T04:58:00Z</dcterms:modified>
</cp:coreProperties>
</file>